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480" w:lineRule="auto"/>
        <w:contextualSpacing w:val="0"/>
        <w:jc w:val="center"/>
      </w:pPr>
      <w:bookmarkStart w:colFirst="0" w:colLast="0" w:name="_6b2ee7wdndlf" w:id="0"/>
      <w:bookmarkEnd w:id="0"/>
      <w:r w:rsidDel="00000000" w:rsidR="00000000" w:rsidRPr="00000000">
        <w:rPr>
          <w:rFonts w:ascii="Times New Roman" w:cs="Times New Roman" w:eastAsia="Times New Roman" w:hAnsi="Times New Roman"/>
          <w:rtl w:val="0"/>
        </w:rPr>
        <w:t xml:space="preserve">Valle de Oro Water Treatment Ponds</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6oxc9odpj999" w:id="1"/>
      <w:bookmarkEnd w:id="1"/>
      <w:commentRangeStart w:id="0"/>
      <w:r w:rsidDel="00000000" w:rsidR="00000000" w:rsidRPr="00000000">
        <w:rPr>
          <w:rFonts w:ascii="Times New Roman" w:cs="Times New Roman" w:eastAsia="Times New Roman" w:hAnsi="Times New Roman"/>
          <w:rtl w:val="0"/>
        </w:rPr>
        <w:t xml:space="preserve">A</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bstract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We are creating three treatment ponds that resemble a wetland to clean storm runoff that is possible from up to the 100-year storm before it enters the Rio Grande or water table. This will filter out harmful substances before they enter the water we drink while also restoring the Valle to a state similar to what it may have been like before domestication. The goal of the first pond is to remove the large debris and large sediments. This one may start out with a manmade structure to remove the large debris (i.e. plastic bags or shopping carts). The second pond is geared towards removing oils and moderate sediment. The final pond is geared towards removing the dissolved solids and finer pollutants.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 We looked into natural methods of cleaning water and compared maintenance demands and efficiency and decided that plants would be the best option for cleaning the water. In order to find the best way to filter water, we researched plants indigenous to New Mexico, and which of them have the highest levels of pollutant absorptivity, anaerobic tolerance, and drought resistance. We concluded that Saltgrass, Coyote Willow, Southern Cattail, and Drummond's Willow are the best options for cleaning the water. The first pond will be mostly filled with Coyote Willow, Southern Cattail, and Drummonds Willow and may contain a man made structures to easily remove the large debris, such as plastic bags, that will flow into the pond. The second pond will be filled with Southern Cattail, Coyote Willow, and a large amount of Saltgrass. This pond, along with the final pond, will be fairly shallow and slow-flowing.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 September of 2004 the Valle de Oro national wildlife refuge opened to the public. This 488 acre refuge was a dairy farm for years before the Fish and Wildlife bought it and the long and difficult project to restore, rehabilitate, and nurture the land of the only urban wildlife refuge in New Mexico back to its untamed state of meandering rivers and wetlands filled with plant and wildlife.. The now domesticated land of the Valle was not always dry and plowed. It was once a diverse piece of land with wetlands routing clean, pure water into the Rio Grande. Restoring this functionality is what </w:t>
      </w:r>
      <w:commentRangeStart w:id="1"/>
      <w:r w:rsidDel="00000000" w:rsidR="00000000" w:rsidRPr="00000000">
        <w:rPr>
          <w:rFonts w:ascii="Times New Roman" w:cs="Times New Roman" w:eastAsia="Times New Roman" w:hAnsi="Times New Roman"/>
          <w:sz w:val="24"/>
          <w:szCs w:val="24"/>
          <w:rtl w:val="0"/>
        </w:rPr>
        <w:t xml:space="preserve">Daniel Aguirre and his team at Wilson and Co</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were tasked to do. To help </w:t>
      </w:r>
      <w:ins w:author="patrick duane" w:id="0" w:date="2016-10-22T03:24:59Z">
        <w:r w:rsidDel="00000000" w:rsidR="00000000" w:rsidRPr="00000000">
          <w:rPr>
            <w:rFonts w:ascii="Times New Roman" w:cs="Times New Roman" w:eastAsia="Times New Roman" w:hAnsi="Times New Roman"/>
            <w:sz w:val="24"/>
            <w:szCs w:val="24"/>
            <w:rtl w:val="0"/>
          </w:rPr>
          <w:t xml:space="preserve">them</w:t>
        </w:r>
      </w:ins>
      <w:del w:author="patrick duane" w:id="0" w:date="2016-10-22T03:24:59Z">
        <w:r w:rsidDel="00000000" w:rsidR="00000000" w:rsidRPr="00000000">
          <w:rPr>
            <w:rFonts w:ascii="Times New Roman" w:cs="Times New Roman" w:eastAsia="Times New Roman" w:hAnsi="Times New Roman"/>
            <w:sz w:val="24"/>
            <w:szCs w:val="24"/>
            <w:rtl w:val="0"/>
          </w:rPr>
          <w:delText xml:space="preserve">him</w:delText>
        </w:r>
      </w:del>
      <w:r w:rsidDel="00000000" w:rsidR="00000000" w:rsidRPr="00000000">
        <w:rPr>
          <w:rFonts w:ascii="Times New Roman" w:cs="Times New Roman" w:eastAsia="Times New Roman" w:hAnsi="Times New Roman"/>
          <w:sz w:val="24"/>
          <w:szCs w:val="24"/>
          <w:rtl w:val="0"/>
        </w:rPr>
        <w:t xml:space="preserve"> achieve this task</w:t>
      </w:r>
      <w:ins w:author="patrick duane" w:id="1" w:date="2016-10-22T03:25:0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ins w:author="patrick duane" w:id="2" w:date="2016-10-22T03:25:35Z">
        <w:r w:rsidDel="00000000" w:rsidR="00000000" w:rsidRPr="00000000">
          <w:rPr>
            <w:rFonts w:ascii="Times New Roman" w:cs="Times New Roman" w:eastAsia="Times New Roman" w:hAnsi="Times New Roman"/>
            <w:sz w:val="24"/>
            <w:szCs w:val="24"/>
            <w:rtl w:val="0"/>
          </w:rPr>
          <w:t xml:space="preserve">they</w:t>
        </w:r>
      </w:ins>
      <w:del w:author="patrick duane" w:id="2" w:date="2016-10-22T03:25:35Z">
        <w:r w:rsidDel="00000000" w:rsidR="00000000" w:rsidRPr="00000000">
          <w:rPr>
            <w:rFonts w:ascii="Times New Roman" w:cs="Times New Roman" w:eastAsia="Times New Roman" w:hAnsi="Times New Roman"/>
            <w:sz w:val="24"/>
            <w:szCs w:val="24"/>
            <w:rtl w:val="0"/>
          </w:rPr>
          <w:delText xml:space="preserve">he</w:delText>
        </w:r>
      </w:del>
      <w:r w:rsidDel="00000000" w:rsidR="00000000" w:rsidRPr="00000000">
        <w:rPr>
          <w:rFonts w:ascii="Times New Roman" w:cs="Times New Roman" w:eastAsia="Times New Roman" w:hAnsi="Times New Roman"/>
          <w:sz w:val="24"/>
          <w:szCs w:val="24"/>
          <w:rtl w:val="0"/>
        </w:rPr>
        <w:t xml:space="preserve"> teamed up with a group of students from nex+Gen Academy, a local high school that had worked with the Valle de Oro in the past. The nex+Gen team was tasked to research plants native to New Mexico </w:t>
      </w:r>
      <w:ins w:author="patrick duane" w:id="3" w:date="2016-10-22T03:26:03Z">
        <w:r w:rsidDel="00000000" w:rsidR="00000000" w:rsidRPr="00000000">
          <w:rPr>
            <w:rFonts w:ascii="Times New Roman" w:cs="Times New Roman" w:eastAsia="Times New Roman" w:hAnsi="Times New Roman"/>
            <w:sz w:val="24"/>
            <w:szCs w:val="24"/>
            <w:rtl w:val="0"/>
          </w:rPr>
          <w:t xml:space="preserve">and develop plans for</w:t>
        </w:r>
      </w:ins>
      <w:del w:author="patrick duane" w:id="3" w:date="2016-10-22T03:26:03Z">
        <w:r w:rsidDel="00000000" w:rsidR="00000000" w:rsidRPr="00000000">
          <w:rPr>
            <w:rFonts w:ascii="Times New Roman" w:cs="Times New Roman" w:eastAsia="Times New Roman" w:hAnsi="Times New Roman"/>
            <w:sz w:val="24"/>
            <w:szCs w:val="24"/>
            <w:rtl w:val="0"/>
          </w:rPr>
          <w:delText xml:space="preserve">to use in</w:delText>
        </w:r>
      </w:del>
      <w:r w:rsidDel="00000000" w:rsidR="00000000" w:rsidRPr="00000000">
        <w:rPr>
          <w:rFonts w:ascii="Times New Roman" w:cs="Times New Roman" w:eastAsia="Times New Roman" w:hAnsi="Times New Roman"/>
          <w:sz w:val="24"/>
          <w:szCs w:val="24"/>
          <w:rtl w:val="0"/>
        </w:rPr>
        <w:t xml:space="preserve"> a series of treatment ponds designed to clean storm runoff from the area around the Valle. These ponds </w:t>
      </w:r>
      <w:ins w:author="patrick duane" w:id="4" w:date="2016-10-22T03:26:27Z">
        <w:r w:rsidDel="00000000" w:rsidR="00000000" w:rsidRPr="00000000">
          <w:rPr>
            <w:rFonts w:ascii="Times New Roman" w:cs="Times New Roman" w:eastAsia="Times New Roman" w:hAnsi="Times New Roman"/>
            <w:sz w:val="24"/>
            <w:szCs w:val="24"/>
            <w:rtl w:val="0"/>
          </w:rPr>
          <w:t xml:space="preserve">would also</w:t>
        </w:r>
      </w:ins>
      <w:del w:author="patrick duane" w:id="4" w:date="2016-10-22T03:26:27Z">
        <w:r w:rsidDel="00000000" w:rsidR="00000000" w:rsidRPr="00000000">
          <w:rPr>
            <w:rFonts w:ascii="Times New Roman" w:cs="Times New Roman" w:eastAsia="Times New Roman" w:hAnsi="Times New Roman"/>
            <w:sz w:val="24"/>
            <w:szCs w:val="24"/>
            <w:rtl w:val="0"/>
          </w:rPr>
          <w:delText xml:space="preserve">will</w:delText>
        </w:r>
      </w:del>
      <w:r w:rsidDel="00000000" w:rsidR="00000000" w:rsidRPr="00000000">
        <w:rPr>
          <w:rFonts w:ascii="Times New Roman" w:cs="Times New Roman" w:eastAsia="Times New Roman" w:hAnsi="Times New Roman"/>
          <w:sz w:val="24"/>
          <w:szCs w:val="24"/>
          <w:rtl w:val="0"/>
        </w:rPr>
        <w:t xml:space="preserve"> ultimately resemble the wetlands that </w:t>
      </w:r>
      <w:ins w:author="patrick duane" w:id="5" w:date="2016-10-22T03:26:41Z">
        <w:r w:rsidDel="00000000" w:rsidR="00000000" w:rsidRPr="00000000">
          <w:rPr>
            <w:rFonts w:ascii="Times New Roman" w:cs="Times New Roman" w:eastAsia="Times New Roman" w:hAnsi="Times New Roman"/>
            <w:sz w:val="24"/>
            <w:szCs w:val="24"/>
            <w:rtl w:val="0"/>
          </w:rPr>
          <w:t xml:space="preserve">were once</w:t>
        </w:r>
      </w:ins>
      <w:del w:author="patrick duane" w:id="5" w:date="2016-10-22T03:26:41Z">
        <w:r w:rsidDel="00000000" w:rsidR="00000000" w:rsidRPr="00000000">
          <w:rPr>
            <w:rFonts w:ascii="Times New Roman" w:cs="Times New Roman" w:eastAsia="Times New Roman" w:hAnsi="Times New Roman"/>
            <w:sz w:val="24"/>
            <w:szCs w:val="24"/>
            <w:rtl w:val="0"/>
          </w:rPr>
          <w:delText xml:space="preserve">used to be</w:delText>
        </w:r>
      </w:del>
      <w:r w:rsidDel="00000000" w:rsidR="00000000" w:rsidRPr="00000000">
        <w:rPr>
          <w:rFonts w:ascii="Times New Roman" w:cs="Times New Roman" w:eastAsia="Times New Roman" w:hAnsi="Times New Roman"/>
          <w:sz w:val="24"/>
          <w:szCs w:val="24"/>
          <w:rtl w:val="0"/>
        </w:rPr>
        <w:t xml:space="preserve"> the lifeblood of the Valle.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v9lnvf86roke" w:id="2"/>
      <w:bookmarkEnd w:id="2"/>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order to provide the best treatment for water running through our ponds, we chose to use Seep Willows </w:t>
      </w:r>
      <w:commentRangeStart w:id="2"/>
      <w:r w:rsidDel="00000000" w:rsidR="00000000" w:rsidRPr="00000000">
        <w:rPr>
          <w:rFonts w:ascii="Times New Roman" w:cs="Times New Roman" w:eastAsia="Times New Roman" w:hAnsi="Times New Roman"/>
          <w:rtl w:val="0"/>
        </w:rPr>
        <w:t xml:space="preserve">(Binomial Nomenclature)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Coyote Willows (Binomial Nomenclature), Drummond's Willows (Salix Drummondiana), Bluestem Willows (Binomial Nomenclature), Screwbean Mesquite (Binomial Nomenclature), Bebb Willows (salix bebbiana), and Saltgrass (Binomial Nomenclature) because they all are indigenous to New Mexico and have desirable qualities for treating water according to our plans. </w:t>
      </w:r>
      <w:commentRangeStart w:id="3"/>
      <w:r w:rsidDel="00000000" w:rsidR="00000000" w:rsidRPr="00000000">
        <w:rPr>
          <w:rFonts w:ascii="Times New Roman" w:cs="Times New Roman" w:eastAsia="Times New Roman" w:hAnsi="Times New Roman"/>
          <w:rtl w:val="0"/>
        </w:rPr>
        <w:t xml:space="preserve">We</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chose to use the Seep Willow because, along with cottonwoods, these willows are a dwindling species in the Bosque. The willows would be great for </w:t>
      </w:r>
      <w:commentRangeStart w:id="4"/>
      <w:r w:rsidDel="00000000" w:rsidR="00000000" w:rsidRPr="00000000">
        <w:rPr>
          <w:rFonts w:ascii="Times New Roman" w:cs="Times New Roman" w:eastAsia="Times New Roman" w:hAnsi="Times New Roman"/>
          <w:rtl w:val="0"/>
        </w:rPr>
        <w:t xml:space="preserve">trapping water in the soil and preventing erosion</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In addition, the seep willow will catch metal shavings and trash and</w:t>
      </w:r>
      <w:ins w:author="Clear Kaylee" w:id="6" w:date="2016-10-20T23:51:29Z">
        <w:r w:rsidDel="00000000" w:rsidR="00000000" w:rsidRPr="00000000">
          <w:rPr>
            <w:rFonts w:ascii="Times New Roman" w:cs="Times New Roman" w:eastAsia="Times New Roman" w:hAnsi="Times New Roman"/>
            <w:rtl w:val="0"/>
          </w:rPr>
          <w:t xml:space="preserve">,</w:t>
        </w:r>
      </w:ins>
      <w:r w:rsidDel="00000000" w:rsidR="00000000" w:rsidRPr="00000000">
        <w:rPr>
          <w:rFonts w:ascii="Times New Roman" w:cs="Times New Roman" w:eastAsia="Times New Roman" w:hAnsi="Times New Roman"/>
          <w:rtl w:val="0"/>
        </w:rPr>
        <w:t xml:space="preserve"> if implemented correctly</w:t>
      </w:r>
      <w:ins w:author="Clear Kaylee" w:id="7" w:date="2016-10-20T23:51:33Z">
        <w:r w:rsidDel="00000000" w:rsidR="00000000" w:rsidRPr="00000000">
          <w:rPr>
            <w:rFonts w:ascii="Times New Roman" w:cs="Times New Roman" w:eastAsia="Times New Roman" w:hAnsi="Times New Roman"/>
            <w:rtl w:val="0"/>
          </w:rPr>
          <w:t xml:space="preserve">,</w:t>
        </w:r>
      </w:ins>
      <w:r w:rsidDel="00000000" w:rsidR="00000000" w:rsidRPr="00000000">
        <w:rPr>
          <w:rFonts w:ascii="Times New Roman" w:cs="Times New Roman" w:eastAsia="Times New Roman" w:hAnsi="Times New Roman"/>
          <w:rtl w:val="0"/>
        </w:rPr>
        <w:t xml:space="preserve"> will stop large debris from infiltrating the second and third pond. </w:t>
      </w:r>
      <w:ins w:author="patrick duane" w:id="8" w:date="2016-10-22T04:38:12Z">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t xml:space="preserve">We chose to use coyote willow because Coyote Willows are effective at filtering out large debris and help slow down water allowing more contaminants to be removed. We also feel that Coyote Willows are an important addition because the willow population of the Middle Rio Grande Valley is decreasing.</w:t>
        </w:r>
      </w:ins>
      <w:del w:author="patrick duane" w:id="8" w:date="2016-10-22T04:38:12Z">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We chose to use coyote willow because the willow population in the middle Rio Grande is decreasing. In addition</w:delText>
        </w:r>
      </w:del>
      <w:ins w:author="patrick duane" w:id="10" w:date="2016-10-22T03:29:13Z">
        <w:del w:author="patrick duane" w:id="8" w:date="2016-10-22T04:38:12Z">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w:delText>
          </w:r>
        </w:del>
      </w:ins>
      <w:del w:author="patrick duane" w:id="8" w:date="2016-10-22T04:38:12Z">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 to this</w:delText>
        </w:r>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 the coyote Willow </w:delText>
        </w:r>
        <w:commentRangeStart w:id="5"/>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will </w:delText>
        </w:r>
      </w:del>
      <w:ins w:author="patrick duane" w:id="11" w:date="2016-10-22T03:32:17Z">
        <w:del w:author="patrick duane" w:id="8" w:date="2016-10-22T04:38:12Z">
          <w:commentRangeEnd w:id="5"/>
          <w:r w:rsidDel="00000000" w:rsidR="00000000" w:rsidRPr="00000000">
            <w:commentReference w:id="5"/>
          </w:r>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filter</w:delText>
          </w:r>
        </w:del>
      </w:ins>
      <w:del w:author="patrick duane" w:id="8" w:date="2016-10-22T04:38:12Z">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be excellent at filtering out </w:delText>
        </w:r>
        <w:commentRangeStart w:id="6"/>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solid</w:delText>
        </w:r>
        <w:commentRangeEnd w:id="6"/>
        <w:r w:rsidDel="00000000" w:rsidR="00000000" w:rsidRPr="00000000">
          <w:commentReference w:id="6"/>
        </w:r>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 debris from the wetland. In addition to this the willow will help slow down the flow of the water which will allow it to be </w:delText>
        </w:r>
        <w:commentRangeStart w:id="7"/>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cleaned more</w:delText>
        </w:r>
        <w:commentRangeEnd w:id="7"/>
        <w:r w:rsidDel="00000000" w:rsidR="00000000" w:rsidRPr="00000000">
          <w:commentReference w:id="7"/>
        </w:r>
        <w:r w:rsidDel="00000000" w:rsidR="00000000" w:rsidRPr="00000000">
          <w:rPr>
            <w:rFonts w:ascii="Times New Roman" w:cs="Times New Roman" w:eastAsia="Times New Roman" w:hAnsi="Times New Roman"/>
            <w:rtl w:val="0"/>
            <w:rPrChange w:author="patrick duane" w:id="9" w:date="2016-10-22T04:38:12Z">
              <w:rPr>
                <w:rFonts w:ascii="Times New Roman" w:cs="Times New Roman" w:eastAsia="Times New Roman" w:hAnsi="Times New Roman"/>
              </w:rPr>
            </w:rPrChange>
          </w:rPr>
          <w:delText xml:space="preserve">.</w:delText>
        </w:r>
      </w:del>
      <w:r w:rsidDel="00000000" w:rsidR="00000000" w:rsidRPr="00000000">
        <w:rPr>
          <w:rFonts w:ascii="Times New Roman" w:cs="Times New Roman" w:eastAsia="Times New Roman" w:hAnsi="Times New Roman"/>
          <w:rtl w:val="0"/>
        </w:rPr>
        <w:t xml:space="preserve"> The Drummond’s Willow is commonly found in wetlands and would serve the same purpose as the other willows we recommended. </w:t>
      </w:r>
      <w:commentRangeStart w:id="8"/>
      <w:r w:rsidDel="00000000" w:rsidR="00000000" w:rsidRPr="00000000">
        <w:rPr>
          <w:rFonts w:ascii="Times New Roman" w:cs="Times New Roman" w:eastAsia="Times New Roman" w:hAnsi="Times New Roman"/>
          <w:rtl w:val="0"/>
        </w:rPr>
        <w:t xml:space="preserve">Using four different types of willows instead of just one raises the ecosystems score on the Shannon and Simpson index</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The Bluestem Willows are great because of their height. They would ensure the wetlands were a sanctuary for small birds, while deterring large birds that may cause problems for the planes overhead. We feel like cattails are an essential addition </w:t>
      </w:r>
      <w:commentRangeStart w:id="9"/>
      <w:r w:rsidDel="00000000" w:rsidR="00000000" w:rsidRPr="00000000">
        <w:rPr>
          <w:rFonts w:ascii="Times New Roman" w:cs="Times New Roman" w:eastAsia="Times New Roman" w:hAnsi="Times New Roman"/>
          <w:rtl w:val="0"/>
        </w:rPr>
        <w:t xml:space="preserve">because the number of sandbars, and therefore cattails, on the Rio Grande is decreasing</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The Rio Grande had many sandbars covered with cattails even 50 to 60 years ago. By simply creating sandbars and adding cattails to hold the ground in place, our ponds would be significantly more similar to how the Rio used to be. . The ponds that have  sandbars will also have slower moving water, which will allow the sediments to settle out, give the chemicals more time to be absorbed from the water by the soil, allowing an adequate sun exposure to help recycle the nitrates and </w:t>
      </w:r>
      <w:commentRangeStart w:id="10"/>
      <w:r w:rsidDel="00000000" w:rsidR="00000000" w:rsidRPr="00000000">
        <w:rPr>
          <w:rFonts w:ascii="Times New Roman" w:cs="Times New Roman" w:eastAsia="Times New Roman" w:hAnsi="Times New Roman"/>
          <w:rtl w:val="0"/>
        </w:rPr>
        <w:t xml:space="preserve">phosphates</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The Screwbean Mesquite would potentially be helpful in deterring large birds from landing in the wetland. Finally, we chose Saltgrass because it will trap the oils, allowing them to be broken down naturally.</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fba11k9t8dpv" w:id="3"/>
      <w:bookmarkEnd w:id="3"/>
      <w:commentRangeStart w:id="11"/>
      <w:r w:rsidDel="00000000" w:rsidR="00000000" w:rsidRPr="00000000">
        <w:rPr>
          <w:rFonts w:ascii="Times New Roman" w:cs="Times New Roman" w:eastAsia="Times New Roman" w:hAnsi="Times New Roman"/>
          <w:b w:val="1"/>
          <w:rtl w:val="0"/>
        </w:rPr>
        <w:t xml:space="preserve">Benefits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benefits of this project will advance the goal of the Valle de Oro dramatically both with its establishment and it’s legacy. The plants we detailed are shown to be highly efficient in removing pollutants from water. The majority of these plants clean out metals, trash, and also remove a significant number of other harmful substances that are should not be in water. Bringing plant life to these ponds wil</w:t>
      </w:r>
      <w:commentRangeStart w:id="12"/>
      <w:r w:rsidDel="00000000" w:rsidR="00000000" w:rsidRPr="00000000">
        <w:rPr>
          <w:rFonts w:ascii="Times New Roman" w:cs="Times New Roman" w:eastAsia="Times New Roman" w:hAnsi="Times New Roman"/>
          <w:rtl w:val="0"/>
        </w:rPr>
        <w:t xml:space="preserve">l</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provide a good foundation for the ecosystem that will be established there. For public awareness, this project will provide a educational benefit to city of albuquerque by teach students, and adults alike about the logistics of this project.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jc w:val="center"/>
      </w:pPr>
      <w:bookmarkStart w:colFirst="0" w:colLast="0" w:name="_snw3ed38jhd5" w:id="4"/>
      <w:bookmarkEnd w:id="4"/>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Valle de Oro is an important area </w:t>
      </w:r>
      <w:ins w:author="patrick duane" w:id="12" w:date="2016-10-22T04:38:42Z">
        <w:r w:rsidDel="00000000" w:rsidR="00000000" w:rsidRPr="00000000">
          <w:rPr>
            <w:rFonts w:ascii="Times New Roman" w:cs="Times New Roman" w:eastAsia="Times New Roman" w:hAnsi="Times New Roman"/>
            <w:rtl w:val="0"/>
          </w:rPr>
          <w:t xml:space="preserve">not only </w:t>
        </w:r>
      </w:ins>
      <w:r w:rsidDel="00000000" w:rsidR="00000000" w:rsidRPr="00000000">
        <w:rPr>
          <w:rFonts w:ascii="Times New Roman" w:cs="Times New Roman" w:eastAsia="Times New Roman" w:hAnsi="Times New Roman"/>
          <w:rtl w:val="0"/>
        </w:rPr>
        <w:t xml:space="preserve">to the local community of Albuquerque, but also</w:t>
      </w:r>
      <w:ins w:author="patrick duane" w:id="13" w:date="2016-10-22T04:38:47Z">
        <w:r w:rsidDel="00000000" w:rsidR="00000000" w:rsidRPr="00000000">
          <w:rPr>
            <w:rFonts w:ascii="Times New Roman" w:cs="Times New Roman" w:eastAsia="Times New Roman" w:hAnsi="Times New Roman"/>
            <w:rtl w:val="0"/>
          </w:rPr>
          <w:t xml:space="preserve"> to</w:t>
        </w:r>
      </w:ins>
      <w:r w:rsidDel="00000000" w:rsidR="00000000" w:rsidRPr="00000000">
        <w:rPr>
          <w:rFonts w:ascii="Times New Roman" w:cs="Times New Roman" w:eastAsia="Times New Roman" w:hAnsi="Times New Roman"/>
          <w:rtl w:val="0"/>
        </w:rPr>
        <w:t xml:space="preserve"> the ecosystem of the Rio Grande.  The </w:t>
      </w:r>
      <w:ins w:author="patrick duane" w:id="14" w:date="2016-10-22T04:39:02Z">
        <w:r w:rsidDel="00000000" w:rsidR="00000000" w:rsidRPr="00000000">
          <w:rPr>
            <w:rFonts w:ascii="Times New Roman" w:cs="Times New Roman" w:eastAsia="Times New Roman" w:hAnsi="Times New Roman"/>
            <w:rtl w:val="0"/>
          </w:rPr>
          <w:t xml:space="preserve">vision for</w:t>
        </w:r>
      </w:ins>
      <w:del w:author="patrick duane" w:id="14" w:date="2016-10-22T04:39:02Z">
        <w:r w:rsidDel="00000000" w:rsidR="00000000" w:rsidRPr="00000000">
          <w:rPr>
            <w:rFonts w:ascii="Times New Roman" w:cs="Times New Roman" w:eastAsia="Times New Roman" w:hAnsi="Times New Roman"/>
            <w:rtl w:val="0"/>
          </w:rPr>
          <w:delText xml:space="preserve">end version of</w:delText>
        </w:r>
      </w:del>
      <w:r w:rsidDel="00000000" w:rsidR="00000000" w:rsidRPr="00000000">
        <w:rPr>
          <w:rFonts w:ascii="Times New Roman" w:cs="Times New Roman" w:eastAsia="Times New Roman" w:hAnsi="Times New Roman"/>
          <w:rtl w:val="0"/>
        </w:rPr>
        <w:t xml:space="preserve"> the Valle </w:t>
      </w:r>
      <w:ins w:author="patrick duane" w:id="15" w:date="2016-10-22T04:39:21Z">
        <w:r w:rsidDel="00000000" w:rsidR="00000000" w:rsidRPr="00000000">
          <w:rPr>
            <w:rFonts w:ascii="Times New Roman" w:cs="Times New Roman" w:eastAsia="Times New Roman" w:hAnsi="Times New Roman"/>
            <w:rtl w:val="0"/>
          </w:rPr>
          <w:t xml:space="preserve">is</w:t>
        </w:r>
      </w:ins>
      <w:del w:author="patrick duane" w:id="15" w:date="2016-10-22T04:39:21Z">
        <w:r w:rsidDel="00000000" w:rsidR="00000000" w:rsidRPr="00000000">
          <w:rPr>
            <w:rFonts w:ascii="Times New Roman" w:cs="Times New Roman" w:eastAsia="Times New Roman" w:hAnsi="Times New Roman"/>
            <w:rtl w:val="0"/>
          </w:rPr>
          <w:delText xml:space="preserve">will be</w:delText>
        </w:r>
      </w:del>
      <w:r w:rsidDel="00000000" w:rsidR="00000000" w:rsidRPr="00000000">
        <w:rPr>
          <w:rFonts w:ascii="Times New Roman" w:cs="Times New Roman" w:eastAsia="Times New Roman" w:hAnsi="Times New Roman"/>
          <w:rtl w:val="0"/>
        </w:rPr>
        <w:t xml:space="preserve"> </w:t>
      </w:r>
      <w:ins w:author="patrick duane" w:id="16" w:date="2016-10-22T04:39:32Z">
        <w:r w:rsidDel="00000000" w:rsidR="00000000" w:rsidRPr="00000000">
          <w:rPr>
            <w:rFonts w:ascii="Times New Roman" w:cs="Times New Roman" w:eastAsia="Times New Roman" w:hAnsi="Times New Roman"/>
            <w:rtl w:val="0"/>
          </w:rPr>
          <w:t xml:space="preserve">that it will be </w:t>
        </w:r>
      </w:ins>
      <w:r w:rsidDel="00000000" w:rsidR="00000000" w:rsidRPr="00000000">
        <w:rPr>
          <w:rFonts w:ascii="Times New Roman" w:cs="Times New Roman" w:eastAsia="Times New Roman" w:hAnsi="Times New Roman"/>
          <w:rtl w:val="0"/>
        </w:rPr>
        <w:t xml:space="preserve">a haven for birds, small mammals, and </w:t>
      </w:r>
      <w:ins w:author="patrick duane" w:id="17" w:date="2016-10-22T04:41:03Z">
        <w:r w:rsidDel="00000000" w:rsidR="00000000" w:rsidRPr="00000000">
          <w:rPr>
            <w:rFonts w:ascii="Times New Roman" w:cs="Times New Roman" w:eastAsia="Times New Roman" w:hAnsi="Times New Roman"/>
            <w:rtl w:val="0"/>
          </w:rPr>
          <w:t xml:space="preserve">sightseers </w:t>
        </w:r>
      </w:ins>
      <w:del w:author="patrick duane" w:id="17" w:date="2016-10-22T04:41:03Z">
        <w:r w:rsidDel="00000000" w:rsidR="00000000" w:rsidRPr="00000000">
          <w:rPr>
            <w:rFonts w:ascii="Times New Roman" w:cs="Times New Roman" w:eastAsia="Times New Roman" w:hAnsi="Times New Roman"/>
            <w:rtl w:val="0"/>
          </w:rPr>
          <w:delText xml:space="preserve">tourists </w:delText>
        </w:r>
      </w:del>
      <w:r w:rsidDel="00000000" w:rsidR="00000000" w:rsidRPr="00000000">
        <w:rPr>
          <w:rFonts w:ascii="Times New Roman" w:cs="Times New Roman" w:eastAsia="Times New Roman" w:hAnsi="Times New Roman"/>
          <w:rtl w:val="0"/>
        </w:rPr>
        <w:t xml:space="preserve">who </w:t>
      </w:r>
      <w:del w:author="patrick duane" w:id="18" w:date="2016-10-22T04:41:06Z">
        <w:r w:rsidDel="00000000" w:rsidR="00000000" w:rsidRPr="00000000">
          <w:rPr>
            <w:rFonts w:ascii="Times New Roman" w:cs="Times New Roman" w:eastAsia="Times New Roman" w:hAnsi="Times New Roman"/>
            <w:rtl w:val="0"/>
          </w:rPr>
          <w:delText xml:space="preserve">will </w:delText>
        </w:r>
      </w:del>
      <w:r w:rsidDel="00000000" w:rsidR="00000000" w:rsidRPr="00000000">
        <w:rPr>
          <w:rFonts w:ascii="Times New Roman" w:cs="Times New Roman" w:eastAsia="Times New Roman" w:hAnsi="Times New Roman"/>
          <w:rtl w:val="0"/>
        </w:rPr>
        <w:t xml:space="preserve">want to escape </w:t>
      </w:r>
      <w:del w:author="patrick duane" w:id="19" w:date="2016-10-22T04:41:09Z">
        <w:r w:rsidDel="00000000" w:rsidR="00000000" w:rsidRPr="00000000">
          <w:rPr>
            <w:rFonts w:ascii="Times New Roman" w:cs="Times New Roman" w:eastAsia="Times New Roman" w:hAnsi="Times New Roman"/>
            <w:rtl w:val="0"/>
          </w:rPr>
          <w:delText xml:space="preserve">the </w:delText>
        </w:r>
      </w:del>
      <w:r w:rsidDel="00000000" w:rsidR="00000000" w:rsidRPr="00000000">
        <w:rPr>
          <w:rFonts w:ascii="Times New Roman" w:cs="Times New Roman" w:eastAsia="Times New Roman" w:hAnsi="Times New Roman"/>
          <w:rtl w:val="0"/>
        </w:rPr>
        <w:t xml:space="preserve">city life</w:t>
      </w:r>
      <w:ins w:author="patrick duane" w:id="20" w:date="2016-10-22T05:18:05Z">
        <w:r w:rsidDel="00000000" w:rsidR="00000000" w:rsidRPr="00000000">
          <w:rPr>
            <w:rFonts w:ascii="Times New Roman" w:cs="Times New Roman" w:eastAsia="Times New Roman" w:hAnsi="Times New Roman"/>
            <w:rtl w:val="0"/>
          </w:rPr>
          <w:t xml:space="preserve"> without having to drive to a remote location</w:t>
        </w:r>
      </w:ins>
      <w:del w:author="patrick duane" w:id="20" w:date="2016-10-22T05:18:05Z">
        <w:r w:rsidDel="00000000" w:rsidR="00000000" w:rsidRPr="00000000">
          <w:rPr>
            <w:rFonts w:ascii="Times New Roman" w:cs="Times New Roman" w:eastAsia="Times New Roman" w:hAnsi="Times New Roman"/>
            <w:rtl w:val="0"/>
          </w:rPr>
          <w:delText xml:space="preserve">, and will only have to come a short drive to achieve that</w:delText>
        </w:r>
      </w:del>
      <w:r w:rsidDel="00000000" w:rsidR="00000000" w:rsidRPr="00000000">
        <w:rPr>
          <w:rFonts w:ascii="Times New Roman" w:cs="Times New Roman" w:eastAsia="Times New Roman" w:hAnsi="Times New Roman"/>
          <w:rtl w:val="0"/>
        </w:rPr>
        <w:t xml:space="preserve">. Our part of making </w:t>
      </w:r>
      <w:ins w:author="patrick duane" w:id="21" w:date="2016-10-22T05:01:02Z">
        <w:r w:rsidDel="00000000" w:rsidR="00000000" w:rsidRPr="00000000">
          <w:rPr>
            <w:rFonts w:ascii="Times New Roman" w:cs="Times New Roman" w:eastAsia="Times New Roman" w:hAnsi="Times New Roman"/>
            <w:rtl w:val="0"/>
          </w:rPr>
          <w:t xml:space="preserve">this vision a reality</w:t>
        </w:r>
      </w:ins>
      <w:del w:author="patrick duane" w:id="21" w:date="2016-10-22T05:01:02Z">
        <w:r w:rsidDel="00000000" w:rsidR="00000000" w:rsidRPr="00000000">
          <w:rPr>
            <w:rFonts w:ascii="Times New Roman" w:cs="Times New Roman" w:eastAsia="Times New Roman" w:hAnsi="Times New Roman"/>
            <w:rtl w:val="0"/>
          </w:rPr>
          <w:delText xml:space="preserve">that version come true</w:delText>
        </w:r>
      </w:del>
      <w:r w:rsidDel="00000000" w:rsidR="00000000" w:rsidRPr="00000000">
        <w:rPr>
          <w:rFonts w:ascii="Times New Roman" w:cs="Times New Roman" w:eastAsia="Times New Roman" w:hAnsi="Times New Roman"/>
          <w:rtl w:val="0"/>
        </w:rPr>
        <w:t xml:space="preserve"> was </w:t>
      </w:r>
      <w:ins w:author="patrick duane" w:id="22" w:date="2016-10-22T05:18:38Z">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Change w:author="patrick duane" w:id="23" w:date="2016-10-22T05:18:38Z">
              <w:rPr>
                <w:rFonts w:ascii="Times New Roman" w:cs="Times New Roman" w:eastAsia="Times New Roman" w:hAnsi="Times New Roman"/>
              </w:rPr>
            </w:rPrChange>
          </w:rPr>
          <w:t xml:space="preserve">design ponds to naturally treat</w:t>
        </w:r>
      </w:ins>
      <w:del w:author="patrick duane" w:id="22" w:date="2016-10-22T05:18:38Z">
        <w:r w:rsidDel="00000000" w:rsidR="00000000" w:rsidRPr="00000000">
          <w:rPr>
            <w:rFonts w:ascii="Times New Roman" w:cs="Times New Roman" w:eastAsia="Times New Roman" w:hAnsi="Times New Roman"/>
            <w:rtl w:val="0"/>
            <w:rPrChange w:author="patrick duane" w:id="23" w:date="2016-10-22T05:18:38Z">
              <w:rPr>
                <w:rFonts w:ascii="Times New Roman" w:cs="Times New Roman" w:eastAsia="Times New Roman" w:hAnsi="Times New Roman"/>
              </w:rPr>
            </w:rPrChange>
          </w:rPr>
          <w:delText xml:space="preserve">choosing plants that will best clean</w:delText>
        </w:r>
      </w:del>
      <w:r w:rsidDel="00000000" w:rsidR="00000000" w:rsidRPr="00000000">
        <w:rPr>
          <w:rFonts w:ascii="Times New Roman" w:cs="Times New Roman" w:eastAsia="Times New Roman" w:hAnsi="Times New Roman"/>
          <w:rtl w:val="0"/>
        </w:rPr>
        <w:t xml:space="preserve"> storm</w:t>
      </w:r>
      <w:del w:author="patrick duane" w:id="24" w:date="2016-10-22T05:01:20Z">
        <w:r w:rsidDel="00000000" w:rsidR="00000000" w:rsidRPr="00000000">
          <w:rPr>
            <w:rFonts w:ascii="Times New Roman" w:cs="Times New Roman" w:eastAsia="Times New Roman" w:hAnsi="Times New Roman"/>
            <w:rtl w:val="0"/>
          </w:rPr>
          <w:delText xml:space="preserve"> </w:delText>
        </w:r>
      </w:del>
      <w:r w:rsidDel="00000000" w:rsidR="00000000" w:rsidRPr="00000000">
        <w:rPr>
          <w:rFonts w:ascii="Times New Roman" w:cs="Times New Roman" w:eastAsia="Times New Roman" w:hAnsi="Times New Roman"/>
          <w:rtl w:val="0"/>
        </w:rPr>
        <w:t xml:space="preserve">water flowing into the Rio Grande. </w:t>
      </w:r>
      <w:ins w:author="patrick duane" w:id="25" w:date="2016-10-22T05:19:26Z">
        <w:r w:rsidDel="00000000" w:rsidR="00000000" w:rsidRPr="00000000">
          <w:rPr>
            <w:rFonts w:ascii="Times New Roman" w:cs="Times New Roman" w:eastAsia="Times New Roman" w:hAnsi="Times New Roman"/>
            <w:rtl w:val="0"/>
          </w:rPr>
          <w:t xml:space="preserve">We had to consider multiple characteristics of plants including </w:t>
        </w:r>
        <w:r w:rsidDel="00000000" w:rsidR="00000000" w:rsidRPr="00000000">
          <w:rPr>
            <w:rFonts w:ascii="Times New Roman" w:cs="Times New Roman" w:eastAsia="Times New Roman" w:hAnsi="Times New Roman"/>
            <w:rtl w:val="0"/>
            <w:rPrChange w:author="patrick duane" w:id="26" w:date="2016-10-22T05:19:26Z">
              <w:rPr>
                <w:rFonts w:ascii="Times New Roman" w:cs="Times New Roman" w:eastAsia="Times New Roman" w:hAnsi="Times New Roman"/>
              </w:rPr>
            </w:rPrChange>
          </w:rPr>
          <w:t xml:space="preserve">drought resistance, height, and anaerobic tolerance</w:t>
        </w:r>
        <w:r w:rsidDel="00000000" w:rsidR="00000000" w:rsidRPr="00000000">
          <w:rPr>
            <w:rFonts w:ascii="Times New Roman" w:cs="Times New Roman" w:eastAsia="Times New Roman" w:hAnsi="Times New Roman"/>
            <w:rtl w:val="0"/>
          </w:rPr>
          <w:t xml:space="preserve"> to select the best plants to put in our ponds</w:t>
        </w:r>
      </w:ins>
      <w:del w:author="patrick duane" w:id="25" w:date="2016-10-22T05:19:26Z">
        <w:r w:rsidDel="00000000" w:rsidR="00000000" w:rsidRPr="00000000">
          <w:rPr>
            <w:rFonts w:ascii="Times New Roman" w:cs="Times New Roman" w:eastAsia="Times New Roman" w:hAnsi="Times New Roman"/>
            <w:rtl w:val="0"/>
          </w:rPr>
          <w:delText xml:space="preserve">To do that we </w:delText>
        </w:r>
      </w:del>
      <w:ins w:author="patrick duane" w:id="27" w:date="2016-10-22T05:01:31Z">
        <w:del w:author="patrick duane" w:id="25" w:date="2016-10-22T05:19:26Z">
          <w:r w:rsidDel="00000000" w:rsidR="00000000" w:rsidRPr="00000000">
            <w:rPr>
              <w:rFonts w:ascii="Times New Roman" w:cs="Times New Roman" w:eastAsia="Times New Roman" w:hAnsi="Times New Roman"/>
              <w:rtl w:val="0"/>
            </w:rPr>
            <w:delText xml:space="preserve">had to consider</w:delText>
          </w:r>
        </w:del>
      </w:ins>
      <w:del w:author="patrick duane" w:id="25" w:date="2016-10-22T05:19:26Z">
        <w:r w:rsidDel="00000000" w:rsidR="00000000" w:rsidRPr="00000000">
          <w:rPr>
            <w:rFonts w:ascii="Times New Roman" w:cs="Times New Roman" w:eastAsia="Times New Roman" w:hAnsi="Times New Roman"/>
            <w:rtl w:val="0"/>
          </w:rPr>
          <w:delText xml:space="preserve">considered</w:delText>
        </w:r>
        <w:r w:rsidDel="00000000" w:rsidR="00000000" w:rsidRPr="00000000">
          <w:rPr>
            <w:rFonts w:ascii="Times New Roman" w:cs="Times New Roman" w:eastAsia="Times New Roman" w:hAnsi="Times New Roman"/>
            <w:rtl w:val="0"/>
          </w:rPr>
          <w:delText xml:space="preserve"> multiple characteristics of the plants such as drought resistance, height, and anaerobic tolerance among other characteristics that narrowed our search to seven native plants</w:delText>
        </w:r>
      </w:del>
      <w:r w:rsidDel="00000000" w:rsidR="00000000" w:rsidRPr="00000000">
        <w:rPr>
          <w:rFonts w:ascii="Times New Roman" w:cs="Times New Roman" w:eastAsia="Times New Roman" w:hAnsi="Times New Roman"/>
          <w:rtl w:val="0"/>
        </w:rPr>
        <w:t xml:space="preserve">. Our plans for these three treatment ponds </w:t>
      </w:r>
      <w:ins w:author="patrick duane" w:id="28" w:date="2016-10-22T05:08:12Z">
        <w:r w:rsidDel="00000000" w:rsidR="00000000" w:rsidRPr="00000000">
          <w:rPr>
            <w:rFonts w:ascii="Times New Roman" w:cs="Times New Roman" w:eastAsia="Times New Roman" w:hAnsi="Times New Roman"/>
            <w:rtl w:val="0"/>
          </w:rPr>
          <w:t xml:space="preserve">are </w:t>
        </w:r>
      </w:ins>
      <w:del w:author="patrick duane" w:id="28" w:date="2016-10-22T05:08:12Z">
        <w:r w:rsidDel="00000000" w:rsidR="00000000" w:rsidRPr="00000000">
          <w:rPr>
            <w:rFonts w:ascii="Times New Roman" w:cs="Times New Roman" w:eastAsia="Times New Roman" w:hAnsi="Times New Roman"/>
            <w:rtl w:val="0"/>
          </w:rPr>
          <w:delText xml:space="preserve">will </w:delText>
        </w:r>
      </w:del>
      <w:r w:rsidDel="00000000" w:rsidR="00000000" w:rsidRPr="00000000">
        <w:rPr>
          <w:rFonts w:ascii="Times New Roman" w:cs="Times New Roman" w:eastAsia="Times New Roman" w:hAnsi="Times New Roman"/>
          <w:rtl w:val="0"/>
        </w:rPr>
        <w:t xml:space="preserve">not only </w:t>
      </w:r>
      <w:ins w:author="patrick duane" w:id="29" w:date="2016-10-22T05:08:16Z">
        <w:r w:rsidDel="00000000" w:rsidR="00000000" w:rsidRPr="00000000">
          <w:rPr>
            <w:rFonts w:ascii="Times New Roman" w:cs="Times New Roman" w:eastAsia="Times New Roman" w:hAnsi="Times New Roman"/>
            <w:rtl w:val="0"/>
          </w:rPr>
          <w:t xml:space="preserve">to </w:t>
        </w:r>
      </w:ins>
      <w:r w:rsidDel="00000000" w:rsidR="00000000" w:rsidRPr="00000000">
        <w:rPr>
          <w:rFonts w:ascii="Times New Roman" w:cs="Times New Roman" w:eastAsia="Times New Roman" w:hAnsi="Times New Roman"/>
          <w:rtl w:val="0"/>
        </w:rPr>
        <w:t xml:space="preserve">clean stormwater</w:t>
      </w:r>
      <w:del w:author="patrick duane" w:id="30" w:date="2016-10-22T05:08:26Z">
        <w:r w:rsidDel="00000000" w:rsidR="00000000" w:rsidRPr="00000000">
          <w:rPr>
            <w:rFonts w:ascii="Times New Roman" w:cs="Times New Roman" w:eastAsia="Times New Roman" w:hAnsi="Times New Roman"/>
            <w:rtl w:val="0"/>
          </w:rPr>
          <w:delText xml:space="preserve"> that will run into the Rio Grande</w:delText>
        </w:r>
      </w:del>
      <w:r w:rsidDel="00000000" w:rsidR="00000000" w:rsidRPr="00000000">
        <w:rPr>
          <w:rFonts w:ascii="Times New Roman" w:cs="Times New Roman" w:eastAsia="Times New Roman" w:hAnsi="Times New Roman"/>
          <w:rtl w:val="0"/>
        </w:rPr>
        <w:t xml:space="preserve">, but also </w:t>
      </w:r>
      <w:ins w:author="patrick duane" w:id="31" w:date="2016-10-22T05:08:31Z">
        <w:r w:rsidDel="00000000" w:rsidR="00000000" w:rsidRPr="00000000">
          <w:rPr>
            <w:rFonts w:ascii="Times New Roman" w:cs="Times New Roman" w:eastAsia="Times New Roman" w:hAnsi="Times New Roman"/>
            <w:rtl w:val="0"/>
          </w:rPr>
          <w:t xml:space="preserve">to provide </w:t>
        </w:r>
      </w:ins>
      <w:del w:author="patrick duane" w:id="31" w:date="2016-10-22T05:08:31Z">
        <w:r w:rsidDel="00000000" w:rsidR="00000000" w:rsidRPr="00000000">
          <w:rPr>
            <w:rFonts w:ascii="Times New Roman" w:cs="Times New Roman" w:eastAsia="Times New Roman" w:hAnsi="Times New Roman"/>
            <w:rtl w:val="0"/>
          </w:rPr>
          <w:delText xml:space="preserve">ad</w:delText>
        </w:r>
      </w:del>
      <w:r w:rsidDel="00000000" w:rsidR="00000000" w:rsidRPr="00000000">
        <w:rPr>
          <w:rFonts w:ascii="Times New Roman" w:cs="Times New Roman" w:eastAsia="Times New Roman" w:hAnsi="Times New Roman"/>
          <w:rtl w:val="0"/>
        </w:rPr>
        <w:t xml:space="preserve"> a visual</w:t>
      </w:r>
      <w:ins w:author="patrick duane" w:id="32" w:date="2016-10-22T05:06:47Z">
        <w:r w:rsidDel="00000000" w:rsidR="00000000" w:rsidRPr="00000000">
          <w:rPr>
            <w:rFonts w:ascii="Times New Roman" w:cs="Times New Roman" w:eastAsia="Times New Roman" w:hAnsi="Times New Roman"/>
            <w:rtl w:val="0"/>
          </w:rPr>
          <w:t xml:space="preserve">ly</w:t>
        </w:r>
      </w:ins>
      <w:r w:rsidDel="00000000" w:rsidR="00000000" w:rsidRPr="00000000">
        <w:rPr>
          <w:rFonts w:ascii="Times New Roman" w:cs="Times New Roman" w:eastAsia="Times New Roman" w:hAnsi="Times New Roman"/>
          <w:rtl w:val="0"/>
        </w:rPr>
        <w:t xml:space="preserve"> appealing landscape</w:t>
      </w:r>
      <w:del w:author="patrick duane" w:id="33" w:date="2016-10-22T05:08:44Z">
        <w:r w:rsidDel="00000000" w:rsidR="00000000" w:rsidRPr="00000000">
          <w:rPr>
            <w:rFonts w:ascii="Times New Roman" w:cs="Times New Roman" w:eastAsia="Times New Roman" w:hAnsi="Times New Roman"/>
            <w:rtl w:val="0"/>
          </w:rPr>
          <w:delText xml:space="preserve"> to the Valle</w:delText>
        </w:r>
      </w:del>
      <w:r w:rsidDel="00000000" w:rsidR="00000000" w:rsidRPr="00000000">
        <w:rPr>
          <w:rFonts w:ascii="Times New Roman" w:cs="Times New Roman" w:eastAsia="Times New Roman" w:hAnsi="Times New Roman"/>
          <w:rtl w:val="0"/>
        </w:rPr>
        <w:t xml:space="preserve"> </w:t>
      </w:r>
      <w:ins w:author="patrick duane" w:id="34" w:date="2016-10-22T05:23:14Z">
        <w:r w:rsidDel="00000000" w:rsidR="00000000" w:rsidRPr="00000000">
          <w:rPr>
            <w:rFonts w:ascii="Times New Roman" w:cs="Times New Roman" w:eastAsia="Times New Roman" w:hAnsi="Times New Roman"/>
            <w:rtl w:val="0"/>
          </w:rPr>
          <w:t xml:space="preserve">that simulates the wetlands present a century or even a </w:t>
        </w:r>
        <w:r w:rsidDel="00000000" w:rsidR="00000000" w:rsidRPr="00000000">
          <w:rPr>
            <w:rFonts w:ascii="Times New Roman" w:cs="Times New Roman" w:eastAsia="Times New Roman" w:hAnsi="Times New Roman"/>
            <w:rtl w:val="0"/>
            <w:rPrChange w:author="patrick duane" w:id="35" w:date="2016-10-22T05:23:14Z">
              <w:rPr>
                <w:rFonts w:ascii="Times New Roman" w:cs="Times New Roman" w:eastAsia="Times New Roman" w:hAnsi="Times New Roman"/>
              </w:rPr>
            </w:rPrChange>
          </w:rPr>
          <w:t xml:space="preserve">millennium</w:t>
        </w:r>
        <w:r w:rsidDel="00000000" w:rsidR="00000000" w:rsidRPr="00000000">
          <w:rPr>
            <w:rFonts w:ascii="Times New Roman" w:cs="Times New Roman" w:eastAsia="Times New Roman" w:hAnsi="Times New Roman"/>
            <w:rtl w:val="0"/>
          </w:rPr>
          <w:t xml:space="preserve"> ago and serving as an educational device illustrating state of the old Valle and illuminating the dangers of </w:t>
        </w:r>
        <w:r w:rsidDel="00000000" w:rsidR="00000000" w:rsidRPr="00000000">
          <w:rPr>
            <w:rFonts w:ascii="Times New Roman" w:cs="Times New Roman" w:eastAsia="Times New Roman" w:hAnsi="Times New Roman"/>
            <w:rtl w:val="0"/>
            <w:rPrChange w:author="patrick duane" w:id="35" w:date="2016-10-22T05:23:14Z">
              <w:rPr>
                <w:rFonts w:ascii="Times New Roman" w:cs="Times New Roman" w:eastAsia="Times New Roman" w:hAnsi="Times New Roman"/>
              </w:rPr>
            </w:rPrChange>
          </w:rPr>
          <w:t xml:space="preserve">over developing</w:t>
        </w:r>
        <w:r w:rsidDel="00000000" w:rsidR="00000000" w:rsidRPr="00000000">
          <w:rPr>
            <w:rFonts w:ascii="Times New Roman" w:cs="Times New Roman" w:eastAsia="Times New Roman" w:hAnsi="Times New Roman"/>
            <w:rtl w:val="0"/>
          </w:rPr>
          <w:t xml:space="preserve"> nature.</w:t>
        </w:r>
      </w:ins>
      <w:del w:author="patrick duane" w:id="34" w:date="2016-10-22T05:23:14Z">
        <w:r w:rsidDel="00000000" w:rsidR="00000000" w:rsidRPr="00000000">
          <w:rPr>
            <w:rFonts w:ascii="Times New Roman" w:cs="Times New Roman" w:eastAsia="Times New Roman" w:hAnsi="Times New Roman"/>
            <w:rtl w:val="0"/>
          </w:rPr>
          <w:delText xml:space="preserve">and also provide a educational prop for children to learn about the environment and what it can be used for to benefit for our community, but also how development can destroy environment.  </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_l90cccau92kf"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ind w:left="3600" w:firstLine="0"/>
        <w:contextualSpacing w:val="0"/>
        <w:jc w:val="left"/>
      </w:pPr>
      <w:bookmarkStart w:colFirst="0" w:colLast="0" w:name="_mkhgfixvdyab" w:id="6"/>
      <w:bookmarkEnd w:id="6"/>
      <w:r w:rsidDel="00000000" w:rsidR="00000000" w:rsidRPr="00000000">
        <w:rPr>
          <w:rFonts w:ascii="Times New Roman" w:cs="Times New Roman" w:eastAsia="Times New Roman" w:hAnsi="Times New Roman"/>
          <w:b w:val="1"/>
          <w:rtl w:val="0"/>
        </w:rPr>
        <w:t xml:space="preserve">    A</w:t>
      </w:r>
      <w:commentRangeStart w:id="13"/>
      <w:r w:rsidDel="00000000" w:rsidR="00000000" w:rsidRPr="00000000">
        <w:rPr>
          <w:rFonts w:ascii="Times New Roman" w:cs="Times New Roman" w:eastAsia="Times New Roman" w:hAnsi="Times New Roman"/>
          <w:b w:val="1"/>
          <w:rtl w:val="0"/>
        </w:rPr>
        <w:t xml:space="preserve">ppendix</w:t>
      </w:r>
      <w:commentRangeEnd w:id="13"/>
      <w:r w:rsidDel="00000000" w:rsidR="00000000" w:rsidRPr="00000000">
        <w:commentReference w:id="13"/>
      </w:r>
      <w:r w:rsidDel="00000000" w:rsidR="00000000" w:rsidRPr="00000000">
        <w:rPr>
          <w:rFonts w:ascii="Times New Roman" w:cs="Times New Roman" w:eastAsia="Times New Roman" w:hAnsi="Times New Roman"/>
          <w:b w:val="1"/>
          <w:rtl w:val="0"/>
        </w:rPr>
        <w:tab/>
        <w:tab/>
        <w:tab/>
        <w:tab/>
        <w:tab/>
        <w:tab/>
        <w:tab/>
        <w:tab/>
        <w:tab/>
        <w:tab/>
        <w:t xml:space="preserve"> </w:t>
      </w:r>
      <w:r w:rsidDel="00000000" w:rsidR="00000000" w:rsidRPr="00000000">
        <w:rPr>
          <w:rtl w:val="0"/>
        </w:rPr>
      </w:r>
    </w:p>
    <w:p w:rsidR="00000000" w:rsidDel="00000000" w:rsidP="00000000" w:rsidRDefault="00000000" w:rsidRPr="00000000">
      <w:pPr>
        <w:ind w:left="3600" w:firstLine="720"/>
        <w:contextualSpacing w:val="0"/>
        <w:jc w:val="left"/>
      </w:pPr>
      <w:r w:rsidDel="00000000" w:rsidR="00000000" w:rsidRPr="00000000">
        <w:rPr>
          <w:rFonts w:ascii="Times New Roman" w:cs="Times New Roman" w:eastAsia="Times New Roman" w:hAnsi="Times New Roman"/>
          <w:rtl w:val="0"/>
        </w:rPr>
        <w:t xml:space="preserve">Graph 1 </w:t>
      </w:r>
    </w:p>
    <w:p w:rsidR="00000000" w:rsidDel="00000000" w:rsidP="00000000" w:rsidRDefault="00000000" w:rsidRPr="00000000">
      <w:pPr>
        <w:contextualSpacing w:val="0"/>
        <w:jc w:val="center"/>
      </w:pPr>
      <w:r w:rsidDel="00000000" w:rsidR="00000000" w:rsidRPr="00000000">
        <w:drawing>
          <wp:inline distB="114300" distT="114300" distL="114300" distR="114300">
            <wp:extent cx="4500563" cy="3273136"/>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500563" cy="3273136"/>
                    </a:xfrm>
                    <a:prstGeom prst="rect"/>
                    <a:ln/>
                  </pic:spPr>
                </pic:pic>
              </a:graphicData>
            </a:graphic>
          </wp:inline>
        </w:drawing>
      </w:r>
      <w:commentRangeStart w:id="14"/>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0" w:firstLine="72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600" w:firstLine="720"/>
        <w:contextualSpacing w:val="0"/>
        <w:jc w:val="left"/>
      </w:pPr>
      <w:r w:rsidDel="00000000" w:rsidR="00000000" w:rsidRPr="00000000">
        <w:rPr>
          <w:rtl w:val="0"/>
        </w:rPr>
      </w:r>
    </w:p>
    <w:p w:rsidR="00000000" w:rsidDel="00000000" w:rsidP="00000000" w:rsidRDefault="00000000" w:rsidRPr="00000000">
      <w:pPr>
        <w:ind w:left="3600" w:firstLine="720"/>
        <w:contextualSpacing w:val="0"/>
        <w:jc w:val="left"/>
      </w:pPr>
      <w:r w:rsidDel="00000000" w:rsidR="00000000" w:rsidRPr="00000000">
        <w:rPr>
          <w:rFonts w:ascii="Times New Roman" w:cs="Times New Roman" w:eastAsia="Times New Roman" w:hAnsi="Times New Roman"/>
          <w:rtl w:val="0"/>
        </w:rPr>
        <w:t xml:space="preserve">Graph 2</w:t>
      </w:r>
    </w:p>
    <w:p w:rsidR="00000000" w:rsidDel="00000000" w:rsidP="00000000" w:rsidRDefault="00000000" w:rsidRPr="00000000">
      <w:pPr>
        <w:contextualSpacing w:val="0"/>
        <w:jc w:val="center"/>
      </w:pPr>
      <w:r w:rsidDel="00000000" w:rsidR="00000000" w:rsidRPr="00000000">
        <w:drawing>
          <wp:inline distB="114300" distT="114300" distL="114300" distR="114300">
            <wp:extent cx="4510768" cy="3281363"/>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510768" cy="3281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Graph 3</w:t>
      </w:r>
    </w:p>
    <w:p w:rsidR="00000000" w:rsidDel="00000000" w:rsidP="00000000" w:rsidRDefault="00000000" w:rsidRPr="00000000">
      <w:r w:rsidDel="00000000" w:rsidR="00000000" w:rsidRPr="00000000">
        <w:drawing>
          <wp:inline distB="114300" distT="114300" distL="114300" distR="114300">
            <wp:extent cx="4510088" cy="3297698"/>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510088" cy="3297698"/>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Graph 4 </w:t>
      </w:r>
    </w:p>
    <w:p w:rsidR="00000000" w:rsidDel="00000000" w:rsidP="00000000" w:rsidRDefault="00000000" w:rsidRPr="00000000">
      <w:pPr>
        <w:contextualSpacing w:val="0"/>
        <w:jc w:val="center"/>
      </w:pPr>
      <w:r w:rsidDel="00000000" w:rsidR="00000000" w:rsidRPr="00000000">
        <w:drawing>
          <wp:inline distB="114300" distT="114300" distL="114300" distR="114300">
            <wp:extent cx="4519613" cy="3281363"/>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519613" cy="3281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_ayyodc68c1c2"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480" w:lineRule="auto"/>
        <w:contextualSpacing w:val="0"/>
        <w:jc w:val="left"/>
      </w:pPr>
      <w:bookmarkStart w:colFirst="0" w:colLast="0" w:name="_u45ept6uwroa" w:id="8"/>
      <w:bookmarkEnd w:id="8"/>
      <w:r w:rsidDel="00000000" w:rsidR="00000000" w:rsidRPr="00000000">
        <w:rPr>
          <w:rtl w:val="0"/>
        </w:rPr>
      </w:r>
    </w:p>
    <w:p w:rsidR="00000000" w:rsidDel="00000000" w:rsidP="00000000" w:rsidRDefault="00000000" w:rsidRPr="00000000">
      <w:pPr>
        <w:widowControl w:val="0"/>
        <w:spacing w:after="200" w:line="480" w:lineRule="auto"/>
        <w:ind w:firstLine="720"/>
        <w:contextualSpacing w:val="0"/>
      </w:pPr>
      <w:r w:rsidDel="00000000" w:rsidR="00000000" w:rsidRPr="00000000">
        <w:drawing>
          <wp:inline distB="114300" distT="114300" distL="114300" distR="114300">
            <wp:extent cx="5943600" cy="33274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00" w:line="480" w:lineRule="auto"/>
        <w:ind w:firstLine="72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_q771y9ceg24a" w:id="9"/>
      <w:bookmarkEnd w:id="9"/>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_tn50jfip6jr2" w:id="10"/>
      <w:bookmarkEnd w:id="10"/>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_rm1hxnqfg4cg" w:id="11"/>
      <w:bookmarkEnd w:id="11"/>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_ikuo2q8k16d0"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jc w:val="center"/>
      </w:pPr>
      <w:bookmarkStart w:colFirst="0" w:colLast="0" w:name="_li7o8pi61r0m" w:id="13"/>
      <w:bookmarkEnd w:id="13"/>
      <w:r w:rsidDel="00000000" w:rsidR="00000000" w:rsidRPr="00000000">
        <w:rPr>
          <w:rtl w:val="0"/>
        </w:rPr>
      </w:r>
    </w:p>
    <w:p w:rsidR="00000000" w:rsidDel="00000000" w:rsidP="00000000" w:rsidRDefault="00000000" w:rsidRPr="00000000">
      <w:pPr>
        <w:pStyle w:val="Heading2"/>
        <w:spacing w:line="480" w:lineRule="auto"/>
        <w:contextualSpacing w:val="0"/>
        <w:jc w:val="center"/>
      </w:pPr>
      <w:bookmarkStart w:colFirst="0" w:colLast="0" w:name="_u2ac711p62h2" w:id="14"/>
      <w:bookmarkEnd w:id="14"/>
      <w:r w:rsidDel="00000000" w:rsidR="00000000" w:rsidRPr="00000000">
        <w:rPr>
          <w:rFonts w:ascii="Times New Roman" w:cs="Times New Roman" w:eastAsia="Times New Roman" w:hAnsi="Times New Roman"/>
          <w:rtl w:val="0"/>
        </w:rPr>
        <w:t xml:space="preserve">Works Cited</w:t>
      </w:r>
      <w:r w:rsidDel="00000000" w:rsidR="00000000" w:rsidRPr="00000000">
        <w:rPr>
          <w:rtl w:val="0"/>
        </w:rPr>
      </w:r>
    </w:p>
    <w:p w:rsidR="00000000" w:rsidDel="00000000" w:rsidP="00000000" w:rsidRDefault="00000000" w:rsidRPr="00000000">
      <w:pPr>
        <w:spacing w:line="480" w:lineRule="auto"/>
        <w:contextualSpacing w:val="0"/>
      </w:pPr>
      <w:commentRangeStart w:id="15"/>
      <w:r w:rsidDel="00000000" w:rsidR="00000000" w:rsidRPr="00000000">
        <w:rPr>
          <w:rFonts w:ascii="Times New Roman" w:cs="Times New Roman" w:eastAsia="Times New Roman" w:hAnsi="Times New Roman"/>
          <w:color w:val="222222"/>
          <w:sz w:val="20"/>
          <w:szCs w:val="20"/>
          <w:rtl w:val="0"/>
        </w:rPr>
        <w:t xml:space="preserve">"Riparian Plants of New Mexico.</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Fonts w:ascii="Times New Roman" w:cs="Times New Roman" w:eastAsia="Times New Roman" w:hAnsi="Times New Roman"/>
          <w:i w:val="1"/>
          <w:color w:val="222222"/>
          <w:sz w:val="20"/>
          <w:szCs w:val="20"/>
          <w:rtl w:val="0"/>
        </w:rPr>
        <w:t xml:space="preserve">NMSU -</w:t>
      </w:r>
      <w:r w:rsidDel="00000000" w:rsidR="00000000" w:rsidRPr="00000000">
        <w:rPr>
          <w:rFonts w:ascii="Times New Roman" w:cs="Times New Roman" w:eastAsia="Times New Roman" w:hAnsi="Times New Roman"/>
          <w:color w:val="222222"/>
          <w:sz w:val="20"/>
          <w:szCs w:val="20"/>
          <w:rtl w:val="0"/>
        </w:rPr>
        <w:t xml:space="preserve">. Web. 20 Oct. 2016.</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0"/>
          <w:szCs w:val="20"/>
          <w:rtl w:val="0"/>
        </w:rPr>
        <w:t xml:space="preserve">"Conservation Plant Characteristics for ScientificName (CommonName) | USDA PLANTS." </w:t>
      </w:r>
      <w:r w:rsidDel="00000000" w:rsidR="00000000" w:rsidRPr="00000000">
        <w:rPr>
          <w:rFonts w:ascii="Times New Roman" w:cs="Times New Roman" w:eastAsia="Times New Roman" w:hAnsi="Times New Roman"/>
          <w:i w:val="1"/>
          <w:color w:val="222222"/>
          <w:sz w:val="20"/>
          <w:szCs w:val="20"/>
          <w:rtl w:val="0"/>
        </w:rPr>
        <w:t xml:space="preserve">Conservation Plant Characteristics for ScientificName (CommonName) | USDA PLANTS</w:t>
      </w:r>
      <w:r w:rsidDel="00000000" w:rsidR="00000000" w:rsidRPr="00000000">
        <w:rPr>
          <w:rFonts w:ascii="Times New Roman" w:cs="Times New Roman" w:eastAsia="Times New Roman" w:hAnsi="Times New Roman"/>
          <w:color w:val="222222"/>
          <w:sz w:val="20"/>
          <w:szCs w:val="20"/>
          <w:rtl w:val="0"/>
        </w:rPr>
        <w:t xml:space="preserve">. Web. 20 Oct.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0"/>
          <w:szCs w:val="20"/>
          <w:rtl w:val="0"/>
        </w:rPr>
        <w:t xml:space="preserve"> "Albuquerque, New Mexico - Average Rainfall - Current ..." N.p., n.d. Web. 21 Oct. 2016.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1"/>
          <w:szCs w:val="21"/>
          <w:rtl w:val="0"/>
        </w:rPr>
        <w:t xml:space="preserve">"River Plankton And Water Quality Of The Lower Rio Grande/rio Bravo, Texas, Usa." </w:t>
      </w:r>
      <w:r w:rsidDel="00000000" w:rsidR="00000000" w:rsidRPr="00000000">
        <w:rPr>
          <w:rFonts w:ascii="Times New Roman" w:cs="Times New Roman" w:eastAsia="Times New Roman" w:hAnsi="Times New Roman"/>
          <w:i w:val="1"/>
          <w:color w:val="222222"/>
          <w:sz w:val="21"/>
          <w:szCs w:val="21"/>
          <w:rtl w:val="0"/>
        </w:rPr>
        <w:t xml:space="preserve">Journal of Phycology</w:t>
      </w:r>
      <w:r w:rsidDel="00000000" w:rsidR="00000000" w:rsidRPr="00000000">
        <w:rPr>
          <w:rFonts w:ascii="Times New Roman" w:cs="Times New Roman" w:eastAsia="Times New Roman" w:hAnsi="Times New Roman"/>
          <w:color w:val="222222"/>
          <w:sz w:val="21"/>
          <w:szCs w:val="21"/>
          <w:rtl w:val="0"/>
        </w:rPr>
        <w:t xml:space="preserve"> 37 (2008): 16-17. Web.</w:t>
      </w:r>
    </w:p>
    <w:p w:rsidR="00000000" w:rsidDel="00000000" w:rsidP="00000000" w:rsidRDefault="00000000" w:rsidRPr="00000000">
      <w:pPr>
        <w:spacing w:line="480" w:lineRule="auto"/>
        <w:contextualSpacing w:val="0"/>
      </w:pPr>
      <w:commentRangeStart w:id="16"/>
      <w:commentRangeStart w:id="17"/>
      <w:r w:rsidDel="00000000" w:rsidR="00000000" w:rsidRPr="00000000">
        <w:rPr>
          <w:color w:val="222222"/>
          <w:sz w:val="20"/>
          <w:szCs w:val="20"/>
          <w:rtl w:val="0"/>
        </w:rPr>
        <w:t xml:space="preserve">"Carbofuran." </w:t>
      </w:r>
      <w:r w:rsidDel="00000000" w:rsidR="00000000" w:rsidRPr="00000000">
        <w:rPr>
          <w:i w:val="1"/>
          <w:color w:val="222222"/>
          <w:sz w:val="20"/>
          <w:szCs w:val="20"/>
          <w:rtl w:val="0"/>
        </w:rPr>
        <w:t xml:space="preserve">Carbofuran</w:t>
      </w:r>
      <w:r w:rsidDel="00000000" w:rsidR="00000000" w:rsidRPr="00000000">
        <w:rPr>
          <w:color w:val="222222"/>
          <w:sz w:val="20"/>
          <w:szCs w:val="20"/>
          <w:rtl w:val="0"/>
        </w:rPr>
        <w:t xml:space="preserve">. Web. 21 Oct. 2016.</w:t>
      </w:r>
    </w:p>
    <w:p w:rsidR="00000000" w:rsidDel="00000000" w:rsidP="00000000" w:rsidRDefault="00000000" w:rsidRPr="00000000">
      <w:pPr>
        <w:spacing w:line="480" w:lineRule="auto"/>
        <w:ind w:left="720" w:hanging="720"/>
        <w:contextualSpacing w:val="0"/>
      </w:pPr>
      <w:commentRangeStart w:id="18"/>
      <w:r w:rsidDel="00000000" w:rsidR="00000000" w:rsidRPr="00000000">
        <w:rPr>
          <w:color w:val="222222"/>
          <w:sz w:val="21"/>
          <w:szCs w:val="21"/>
          <w:shd w:fill="f1f4f5" w:val="clear"/>
          <w:rtl w:val="0"/>
        </w:rPr>
        <w:t xml:space="preserve">"Carbofuran." </w:t>
      </w:r>
      <w:r w:rsidDel="00000000" w:rsidR="00000000" w:rsidRPr="00000000">
        <w:rPr>
          <w:i w:val="1"/>
          <w:color w:val="222222"/>
          <w:sz w:val="21"/>
          <w:szCs w:val="21"/>
          <w:shd w:fill="f1f4f5" w:val="clear"/>
          <w:rtl w:val="0"/>
        </w:rPr>
        <w:t xml:space="preserve">Exotoxnet</w:t>
      </w:r>
      <w:r w:rsidDel="00000000" w:rsidR="00000000" w:rsidRPr="00000000">
        <w:rPr>
          <w:color w:val="222222"/>
          <w:sz w:val="21"/>
          <w:szCs w:val="21"/>
          <w:shd w:fill="f1f4f5" w:val="clear"/>
          <w:rtl w:val="0"/>
        </w:rPr>
        <w:t xml:space="preserve">. N.p., Sept. 1993. Web. 11 Oct. 2016.</w:t>
      </w:r>
      <w:commentRangeEnd w:id="18"/>
      <w:r w:rsidDel="00000000" w:rsidR="00000000" w:rsidRPr="00000000">
        <w:commentReference w:id="18"/>
      </w:r>
      <w:r w:rsidDel="00000000" w:rsidR="00000000" w:rsidRPr="00000000">
        <w:rPr>
          <w:color w:val="222222"/>
          <w:sz w:val="21"/>
          <w:szCs w:val="21"/>
          <w:shd w:fill="f1f4f5" w:val="clear"/>
          <w:rtl w:val="0"/>
        </w:rPr>
        <w:t xml:space="preserve"> &lt;http://pmep.cce.cornell.edu/profiles/extoxnet/carbaryl-dicrotophos/carbofuran-ext.html&gt;.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222222"/>
          <w:sz w:val="20"/>
          <w:szCs w:val="20"/>
          <w:rtl w:val="0"/>
        </w:rPr>
        <w:t xml:space="preserve">"Metolachlor." </w:t>
      </w:r>
      <w:r w:rsidDel="00000000" w:rsidR="00000000" w:rsidRPr="00000000">
        <w:rPr>
          <w:i w:val="1"/>
          <w:color w:val="222222"/>
          <w:sz w:val="20"/>
          <w:szCs w:val="20"/>
          <w:rtl w:val="0"/>
        </w:rPr>
        <w:t xml:space="preserve">Metolachlor</w:t>
      </w:r>
      <w:r w:rsidDel="00000000" w:rsidR="00000000" w:rsidRPr="00000000">
        <w:rPr>
          <w:color w:val="222222"/>
          <w:sz w:val="20"/>
          <w:szCs w:val="20"/>
          <w:rtl w:val="0"/>
        </w:rPr>
        <w:t xml:space="preserve">. Web. 21 Oct. 2016.</w:t>
      </w:r>
    </w:p>
    <w:p w:rsidR="00000000" w:rsidDel="00000000" w:rsidP="00000000" w:rsidRDefault="00000000" w:rsidRPr="00000000">
      <w:pPr>
        <w:spacing w:line="480" w:lineRule="auto"/>
        <w:contextualSpacing w:val="0"/>
      </w:pPr>
      <w:r w:rsidDel="00000000" w:rsidR="00000000" w:rsidRPr="00000000">
        <w:rPr>
          <w:color w:val="222222"/>
          <w:sz w:val="20"/>
          <w:szCs w:val="20"/>
          <w:rtl w:val="0"/>
        </w:rPr>
        <w:t xml:space="preserve">"DCPA." </w:t>
      </w:r>
      <w:r w:rsidDel="00000000" w:rsidR="00000000" w:rsidRPr="00000000">
        <w:rPr>
          <w:i w:val="1"/>
          <w:color w:val="222222"/>
          <w:sz w:val="20"/>
          <w:szCs w:val="20"/>
          <w:rtl w:val="0"/>
        </w:rPr>
        <w:t xml:space="preserve">DCPA</w:t>
      </w:r>
      <w:r w:rsidDel="00000000" w:rsidR="00000000" w:rsidRPr="00000000">
        <w:rPr>
          <w:color w:val="222222"/>
          <w:sz w:val="20"/>
          <w:szCs w:val="20"/>
          <w:rtl w:val="0"/>
        </w:rPr>
        <w:t xml:space="preserve">. Web. 21 Oct. 2016.</w:t>
      </w:r>
    </w:p>
    <w:p w:rsidR="00000000" w:rsidDel="00000000" w:rsidP="00000000" w:rsidRDefault="00000000" w:rsidRPr="00000000">
      <w:pPr>
        <w:spacing w:line="480" w:lineRule="auto"/>
        <w:contextualSpacing w:val="0"/>
      </w:pPr>
      <w:r w:rsidDel="00000000" w:rsidR="00000000" w:rsidRPr="00000000">
        <w:rPr>
          <w:color w:val="222222"/>
          <w:sz w:val="20"/>
          <w:szCs w:val="20"/>
          <w:rtl w:val="0"/>
        </w:rPr>
        <w:t xml:space="preserve">"Diazinon." </w:t>
      </w:r>
      <w:r w:rsidDel="00000000" w:rsidR="00000000" w:rsidRPr="00000000">
        <w:rPr>
          <w:i w:val="1"/>
          <w:color w:val="222222"/>
          <w:sz w:val="20"/>
          <w:szCs w:val="20"/>
          <w:rtl w:val="0"/>
        </w:rPr>
        <w:t xml:space="preserve">Diazinon</w:t>
      </w:r>
      <w:r w:rsidDel="00000000" w:rsidR="00000000" w:rsidRPr="00000000">
        <w:rPr>
          <w:color w:val="222222"/>
          <w:sz w:val="20"/>
          <w:szCs w:val="20"/>
          <w:rtl w:val="0"/>
        </w:rPr>
        <w:t xml:space="preserve">. Web. 21 Oct. 2016.</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222222"/>
          <w:sz w:val="20"/>
          <w:szCs w:val="20"/>
          <w:rtl w:val="0"/>
        </w:rPr>
        <w:t xml:space="preserve">"Chlorpyrifos." </w:t>
      </w:r>
      <w:r w:rsidDel="00000000" w:rsidR="00000000" w:rsidRPr="00000000">
        <w:rPr>
          <w:i w:val="1"/>
          <w:color w:val="222222"/>
          <w:sz w:val="20"/>
          <w:szCs w:val="20"/>
          <w:rtl w:val="0"/>
        </w:rPr>
        <w:t xml:space="preserve">Chlorpyrifos</w:t>
      </w:r>
      <w:r w:rsidDel="00000000" w:rsidR="00000000" w:rsidRPr="00000000">
        <w:rPr>
          <w:color w:val="222222"/>
          <w:sz w:val="20"/>
          <w:szCs w:val="20"/>
          <w:rtl w:val="0"/>
        </w:rPr>
        <w:t xml:space="preserve">. Web. 21 Oct. 2016.</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0"/>
          <w:szCs w:val="20"/>
          <w:rtl w:val="0"/>
        </w:rPr>
        <w:t xml:space="preserve">"River Plankton And Water Quality Of The Lower Rio Grande/rio Bravo, Texas, Usa." </w:t>
      </w:r>
      <w:r w:rsidDel="00000000" w:rsidR="00000000" w:rsidRPr="00000000">
        <w:rPr>
          <w:rFonts w:ascii="Times New Roman" w:cs="Times New Roman" w:eastAsia="Times New Roman" w:hAnsi="Times New Roman"/>
          <w:i w:val="1"/>
          <w:color w:val="222222"/>
          <w:sz w:val="20"/>
          <w:szCs w:val="20"/>
          <w:rtl w:val="0"/>
        </w:rPr>
        <w:t xml:space="preserve">Journal of Phycology</w:t>
      </w:r>
      <w:r w:rsidDel="00000000" w:rsidR="00000000" w:rsidRPr="00000000">
        <w:rPr>
          <w:rFonts w:ascii="Times New Roman" w:cs="Times New Roman" w:eastAsia="Times New Roman" w:hAnsi="Times New Roman"/>
          <w:color w:val="222222"/>
          <w:sz w:val="20"/>
          <w:szCs w:val="20"/>
          <w:rtl w:val="0"/>
        </w:rPr>
        <w:t xml:space="preserve"> 37 (2008): 16-17. Web.</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222222"/>
          <w:sz w:val="20"/>
          <w:szCs w:val="20"/>
          <w:rtl w:val="0"/>
        </w:rPr>
        <w:t xml:space="preserve">"Secondary Drinking Water Standards: Guidance for Nuisance Chemicals." </w:t>
      </w:r>
      <w:r w:rsidDel="00000000" w:rsidR="00000000" w:rsidRPr="00000000">
        <w:rPr>
          <w:i w:val="1"/>
          <w:color w:val="222222"/>
          <w:sz w:val="20"/>
          <w:szCs w:val="20"/>
          <w:rtl w:val="0"/>
        </w:rPr>
        <w:t xml:space="preserve">EPA</w:t>
      </w:r>
      <w:r w:rsidDel="00000000" w:rsidR="00000000" w:rsidRPr="00000000">
        <w:rPr>
          <w:color w:val="222222"/>
          <w:sz w:val="20"/>
          <w:szCs w:val="20"/>
          <w:rtl w:val="0"/>
        </w:rPr>
        <w:t xml:space="preserve">. Environmental Protection Agency. Web. 21 Oct. 2016.</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 </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atrick duane" w:id="9" w:date="2016-10-21T10:33: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are these connected?</w:t>
      </w:r>
    </w:p>
  </w:comment>
  <w:comment w:author="patrick duane" w:id="16" w:date="2016-10-23T23:2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 guarantee that these are not the proper MLA citations</w:t>
      </w:r>
    </w:p>
  </w:comment>
  <w:comment w:author="dane robergs" w:id="17" w:date="2016-10-23T23:2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there are chunks missing because of the way the PDF file is made and located. i could not get any of the missing pieces together as I couldnt find any of them on the file</w:t>
      </w:r>
    </w:p>
  </w:comment>
  <w:comment w:author="patrick duane" w:id="18" w:date="2016-10-22T05:5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Proper citation for what is above.</w:t>
      </w:r>
    </w:p>
  </w:comment>
  <w:comment w:author="patrick duane" w:id="4" w:date="2016-10-22T03:2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these related or two separate ideas?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willows trap water, therefore preventing erosion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willows are great for trapping water. These willows prevent erosion</w:t>
      </w:r>
    </w:p>
  </w:comment>
  <w:comment w:author="patrick duane" w:id="8" w:date="2016-10-21T10:2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those who know what this is (like Mrs. Owen-White), this is plain common sense. For those who don't know what it is (perhaps like some of the engineers in the Wilson and Co. design team), it makes no sense. It needs to be either removed or given context and not stated like you are trying to get vocabulary words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i.e.: (Although we could have used one type of plant to clean the water fairly well, we sought to use the different strengths that adding biodiversity would provide to both clean the water better and to make the ponds seem more natural.)</w:t>
      </w:r>
    </w:p>
  </w:comment>
  <w:comment w:author="robert maldonado" w:id="11" w:date="2016-10-20T00:5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Providing specific reasons for the benefits of this proposal</w:t>
      </w:r>
    </w:p>
  </w:comment>
  <w:comment w:author="dane robergs" w:id="13" w:date="2016-10-20T00:5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graphs and data  for plants</w:t>
      </w:r>
    </w:p>
  </w:comment>
  <w:comment w:author="patrick duane" w:id="2" w:date="2016-10-22T03:2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 time you see this "binomial nomenclature", replace with the binomial nomenclature (more commonly referred to as the scientific name) of the plant. See Drummond's Willow and Bebb Willows for examples.</w:t>
      </w:r>
    </w:p>
  </w:comment>
  <w:comment w:author="meredith waskow" w:id="0" w:date="2016-10-20T23:5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 including what the Valle is for anyone who doesn't know.</w:t>
      </w:r>
    </w:p>
  </w:comment>
  <w:comment w:author="patrick duane" w:id="1" w:date="2016-10-21T11:3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he has a larger team at Wilson and Co than just himself</w:t>
      </w:r>
    </w:p>
  </w:comment>
  <w:comment w:author="brianna reynolds" w:id="5" w:date="2016-10-20T23:5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sentence doesn't flow and I feel it is not necessary.</w:t>
      </w:r>
    </w:p>
  </w:comment>
  <w:comment w:author="Clear Kaylee" w:id="7" w:date="2016-10-20T23:5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this to be more accurate to what you're saying.</w:t>
      </w:r>
    </w:p>
  </w:comment>
  <w:comment w:author="patrick duane" w:id="6" w:date="2016-10-22T03:3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more specific. Do you mean large debris (i.e. shopping carts and plastic bags), or large dissolved solids?</w:t>
      </w:r>
    </w:p>
  </w:comment>
  <w:comment w:author="meredith waskow" w:id="14" w:date="2016-10-20T23:5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can't read the graphs, you might want to make them bigger.</w:t>
      </w:r>
    </w:p>
  </w:comment>
  <w:comment w:author="Clear Kaylee" w:id="3" w:date="2016-10-20T23:5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go back through and check your punctuation and grammar.</w:t>
      </w:r>
    </w:p>
  </w:comment>
  <w:comment w:author="meredith waskow" w:id="12" w:date="2016-10-20T23:55: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Keeping adding to this, I like the start.</w:t>
      </w:r>
    </w:p>
  </w:comment>
  <w:comment w:author="patrick duane" w:id="15" w:date="2016-10-21T11:2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formatted correctly?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where are the other resources?</w:t>
      </w:r>
    </w:p>
  </w:comment>
  <w:comment w:author="patrick duane" w:id="10" w:date="2016-10-21T10:5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does not have a whole lot to do with the sun, nor do the nitrates. Nitrates are recycled by bacteria and phosphates are recycled by absorbing into the ground.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1.png"/><Relationship Id="rId9" Type="http://schemas.openxmlformats.org/officeDocument/2006/relationships/image" Target="media/image06.png"/><Relationship Id="rId5" Type="http://schemas.openxmlformats.org/officeDocument/2006/relationships/styles" Target="styles.xml"/><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09.png"/></Relationships>
</file>